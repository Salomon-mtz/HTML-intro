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A59A" w14:textId="77777777" w:rsidR="00D15DF1" w:rsidRDefault="00D15DF1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_heading=h.saljlnb29ruf" w:colFirst="0" w:colLast="0"/>
      <w:bookmarkEnd w:id="0"/>
    </w:p>
    <w:p w14:paraId="66998834" w14:textId="77777777" w:rsidR="00D15DF1" w:rsidRDefault="00284D45">
      <w:pPr>
        <w:spacing w:after="0" w:line="240" w:lineRule="auto"/>
        <w:ind w:left="-142" w:firstLine="142"/>
        <w:jc w:val="center"/>
        <w:rPr>
          <w:rFonts w:ascii="Arial" w:eastAsia="Arial" w:hAnsi="Arial" w:cs="Arial"/>
          <w:sz w:val="20"/>
          <w:szCs w:val="20"/>
        </w:rPr>
      </w:pPr>
      <w:bookmarkStart w:id="1" w:name="_heading=h.7zpgia64zyo3" w:colFirst="0" w:colLast="0"/>
      <w:bookmarkEnd w:id="1"/>
      <w:r>
        <w:rPr>
          <w:rFonts w:ascii="Arial" w:eastAsia="Arial" w:hAnsi="Arial" w:cs="Arial"/>
          <w:sz w:val="20"/>
          <w:szCs w:val="20"/>
        </w:rPr>
        <w:t>INSTITUTO TECNOLÓGICO Y DE ESTUDIOS SUPERIORES DE MONTERREY</w:t>
      </w:r>
    </w:p>
    <w:p w14:paraId="23674931" w14:textId="77777777" w:rsidR="00C011A0" w:rsidRDefault="00C011A0" w:rsidP="00C011A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77A73FA" w14:textId="00AA6166" w:rsidR="00D15DF1" w:rsidRDefault="00C011A0" w:rsidP="00C011A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CARTA DE SOLICITUD PARA PARTICIPACIÓN EN ACTIVIDADES DE SERVICIO SOCIAL CON </w:t>
      </w:r>
      <w:r w:rsidRPr="000A62BF">
        <w:rPr>
          <w:rFonts w:ascii="Arial" w:eastAsia="Arial" w:hAnsi="Arial" w:cs="Arial"/>
          <w:sz w:val="20"/>
          <w:szCs w:val="20"/>
        </w:rPr>
        <w:t xml:space="preserve">ORGANIZACIÓN SOCIO FORMADORA </w:t>
      </w:r>
    </w:p>
    <w:p w14:paraId="19AF99C2" w14:textId="77777777" w:rsidR="00C011A0" w:rsidRDefault="00C011A0" w:rsidP="00C011A0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A3C63C0" w14:textId="7B6D7E10" w:rsidR="001F0DD7" w:rsidRDefault="001F0DD7" w:rsidP="001F0DD7">
      <w:pPr>
        <w:ind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Por medio de la presente, en mi calidad de estudiante activo del INSTITUTO TECNOLÓGICO Y DE ESTUDIOS SUPERIORES DE MONTERREY (Tecnológico de Monterrey</w:t>
      </w:r>
      <w:r>
        <w:rPr>
          <w:rFonts w:ascii="Quattrocento Sans" w:eastAsia="Quattrocento Sans" w:hAnsi="Quattrocento Sans" w:cs="Quattrocento Sans"/>
          <w:sz w:val="20"/>
          <w:szCs w:val="20"/>
        </w:rPr>
        <w:t>®</w:t>
      </w:r>
      <w:r>
        <w:rPr>
          <w:rFonts w:ascii="Arial" w:eastAsia="Arial" w:hAnsi="Arial" w:cs="Arial"/>
          <w:sz w:val="20"/>
          <w:szCs w:val="20"/>
        </w:rPr>
        <w:t>) manifiesto tener conocimiento del significado de las actividades a realizar durante la materia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en el cual participaré en</w:t>
      </w:r>
      <w:r w:rsidR="00364D73">
        <w:rPr>
          <w:rFonts w:ascii="Arial" w:eastAsia="Arial" w:hAnsi="Arial" w:cs="Arial"/>
          <w:color w:val="000000"/>
          <w:sz w:val="20"/>
          <w:szCs w:val="20"/>
        </w:rPr>
        <w:t xml:space="preserve"> el periodo de </w:t>
      </w:r>
      <w:sdt>
        <w:sdtPr>
          <w:rPr>
            <w:rFonts w:ascii="Arial" w:eastAsia="Arial" w:hAnsi="Arial" w:cs="Arial"/>
            <w:color w:val="000000"/>
            <w:sz w:val="20"/>
            <w:szCs w:val="20"/>
          </w:rPr>
          <w:alias w:val="Periodo"/>
          <w:tag w:val="Periodo"/>
          <w:id w:val="-812336047"/>
          <w:placeholder>
            <w:docPart w:val="DCE7080ADB8D452492685F0B7C33FA06"/>
          </w:placeholder>
          <w:showingPlcHdr/>
          <w15:color w:val="008000"/>
          <w:dropDownList>
            <w:listItem w:displayText="Invierno 2022." w:value="Invierno 2022."/>
            <w:listItem w:displayText="Febrero - Junio 2022." w:value="Febrero - Junio 2022."/>
            <w:listItem w:displayText="Verano 2022." w:value="Verano 2022."/>
            <w:listItem w:displayText="Agosto - Diciembre 2022." w:value="Agosto - Diciembre 2022."/>
          </w:dropDownList>
        </w:sdtPr>
        <w:sdtEndPr/>
        <w:sdtContent>
          <w:r w:rsidR="000E4B07" w:rsidRPr="00266844">
            <w:rPr>
              <w:rStyle w:val="Textodelmarcadordeposicin"/>
            </w:rPr>
            <w:t>Elija un elemento.</w:t>
          </w:r>
        </w:sdtContent>
      </w:sdt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9CBBA8E" w14:textId="1FC1303B" w:rsidR="001F0DD7" w:rsidRPr="00CB5821" w:rsidRDefault="001F0DD7" w:rsidP="001F0DD7">
      <w:pPr>
        <w:ind w:firstLine="708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CB5821">
        <w:rPr>
          <w:rFonts w:ascii="Arial" w:eastAsia="Arial" w:hAnsi="Arial" w:cs="Arial"/>
          <w:color w:val="000000"/>
          <w:sz w:val="20"/>
          <w:szCs w:val="20"/>
        </w:rPr>
        <w:t>Con pleno conocimiento de que la</w:t>
      </w:r>
      <w:r w:rsidR="00134F6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B0DAC">
        <w:rPr>
          <w:rFonts w:ascii="Arial" w:eastAsia="Arial" w:hAnsi="Arial" w:cs="Arial"/>
          <w:color w:val="000000"/>
          <w:sz w:val="20"/>
          <w:szCs w:val="20"/>
        </w:rPr>
        <w:t xml:space="preserve">Unidad de </w:t>
      </w:r>
      <w:r w:rsidR="00C41E77">
        <w:rPr>
          <w:rFonts w:ascii="Arial" w:eastAsia="Arial" w:hAnsi="Arial" w:cs="Arial"/>
          <w:color w:val="000000"/>
          <w:sz w:val="20"/>
          <w:szCs w:val="20"/>
        </w:rPr>
        <w:t>F</w:t>
      </w:r>
      <w:r w:rsidR="00C41E77" w:rsidRPr="00CB5821">
        <w:rPr>
          <w:rFonts w:ascii="Arial" w:eastAsia="Arial" w:hAnsi="Arial" w:cs="Arial"/>
          <w:color w:val="000000"/>
          <w:sz w:val="20"/>
          <w:szCs w:val="20"/>
        </w:rPr>
        <w:t>ormación</w:t>
      </w:r>
      <w:r w:rsidR="003B0DAC">
        <w:rPr>
          <w:rFonts w:ascii="Arial" w:eastAsia="Arial" w:hAnsi="Arial" w:cs="Arial"/>
          <w:color w:val="000000"/>
          <w:sz w:val="20"/>
          <w:szCs w:val="20"/>
        </w:rPr>
        <w:t xml:space="preserve"> con Servicio Social </w:t>
      </w:r>
      <w:r w:rsidRPr="00CB5821">
        <w:rPr>
          <w:rFonts w:ascii="Arial" w:eastAsia="Arial" w:hAnsi="Arial" w:cs="Arial"/>
          <w:color w:val="000000"/>
          <w:sz w:val="20"/>
          <w:szCs w:val="20"/>
        </w:rPr>
        <w:t xml:space="preserve">consiste en </w:t>
      </w:r>
      <w:r w:rsidR="00B441B3">
        <w:rPr>
          <w:rFonts w:ascii="Arial" w:eastAsia="Arial" w:hAnsi="Arial" w:cs="Arial"/>
          <w:color w:val="000000"/>
          <w:sz w:val="20"/>
          <w:szCs w:val="20"/>
        </w:rPr>
        <w:t xml:space="preserve">la atención de una problemática social </w:t>
      </w:r>
      <w:r w:rsidRPr="00CB5821">
        <w:rPr>
          <w:rFonts w:ascii="Arial" w:eastAsia="Arial" w:hAnsi="Arial" w:cs="Arial"/>
          <w:color w:val="000000"/>
          <w:sz w:val="20"/>
          <w:szCs w:val="20"/>
        </w:rPr>
        <w:t xml:space="preserve">que me permita lograr el </w:t>
      </w:r>
      <w:r w:rsidRPr="00CB5821">
        <w:rPr>
          <w:rFonts w:ascii="Arial" w:eastAsia="Arial" w:hAnsi="Arial" w:cs="Arial"/>
          <w:i/>
          <w:sz w:val="20"/>
          <w:szCs w:val="20"/>
        </w:rPr>
        <w:t xml:space="preserve">desarrollo de </w:t>
      </w:r>
      <w:r w:rsidR="003B0DAC">
        <w:rPr>
          <w:rFonts w:ascii="Arial" w:eastAsia="Arial" w:hAnsi="Arial" w:cs="Arial"/>
          <w:i/>
          <w:sz w:val="20"/>
          <w:szCs w:val="20"/>
        </w:rPr>
        <w:t xml:space="preserve">competencias de </w:t>
      </w:r>
      <w:r w:rsidRPr="00CB5821">
        <w:rPr>
          <w:rFonts w:ascii="Arial" w:eastAsia="Arial" w:hAnsi="Arial" w:cs="Arial"/>
          <w:i/>
          <w:sz w:val="20"/>
          <w:szCs w:val="20"/>
        </w:rPr>
        <w:t>mi compromiso ético y ciudadano</w:t>
      </w:r>
      <w:r w:rsidRPr="00CB5821">
        <w:rPr>
          <w:rFonts w:ascii="Arial" w:eastAsia="Arial" w:hAnsi="Arial" w:cs="Arial"/>
          <w:i/>
          <w:color w:val="000000"/>
          <w:sz w:val="20"/>
          <w:szCs w:val="20"/>
        </w:rPr>
        <w:t> </w:t>
      </w:r>
      <w:r w:rsidRPr="00CB5821">
        <w:rPr>
          <w:rFonts w:ascii="Arial" w:eastAsia="Arial" w:hAnsi="Arial" w:cs="Arial"/>
          <w:color w:val="000000"/>
          <w:sz w:val="20"/>
          <w:szCs w:val="20"/>
        </w:rPr>
        <w:t xml:space="preserve">a través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del acercamiento a </w:t>
      </w:r>
      <w:r w:rsidRPr="00CB5821">
        <w:rPr>
          <w:rFonts w:ascii="Arial" w:eastAsia="Arial" w:hAnsi="Arial" w:cs="Arial"/>
          <w:color w:val="000000"/>
          <w:sz w:val="20"/>
          <w:szCs w:val="20"/>
        </w:rPr>
        <w:t>contextos reales con una Organización Socio Formadora y sus beneficiarios</w:t>
      </w:r>
      <w:r w:rsidRPr="00C41E77">
        <w:rPr>
          <w:rFonts w:ascii="Arial" w:eastAsia="Arial" w:hAnsi="Arial" w:cs="Arial"/>
          <w:sz w:val="20"/>
          <w:szCs w:val="20"/>
        </w:rPr>
        <w:t xml:space="preserve">, </w:t>
      </w:r>
      <w:r w:rsidR="002C1E3F" w:rsidRPr="00C41E77">
        <w:rPr>
          <w:rFonts w:ascii="Arial" w:eastAsia="Arial" w:hAnsi="Arial" w:cs="Arial"/>
          <w:sz w:val="20"/>
          <w:szCs w:val="20"/>
        </w:rPr>
        <w:t xml:space="preserve">así como la realización de un </w:t>
      </w:r>
      <w:r w:rsidR="00D814DF" w:rsidRPr="00C41E77">
        <w:rPr>
          <w:rFonts w:ascii="Arial" w:eastAsia="Arial" w:hAnsi="Arial" w:cs="Arial"/>
          <w:sz w:val="20"/>
          <w:szCs w:val="20"/>
        </w:rPr>
        <w:t>producto</w:t>
      </w:r>
      <w:r w:rsidR="002C1E3F" w:rsidRPr="00C41E77">
        <w:rPr>
          <w:rFonts w:ascii="Arial" w:eastAsia="Arial" w:hAnsi="Arial" w:cs="Arial"/>
          <w:sz w:val="20"/>
          <w:szCs w:val="20"/>
        </w:rPr>
        <w:t xml:space="preserve"> o servicio en su beneficio,</w:t>
      </w:r>
      <w:r w:rsidR="002C1E3F">
        <w:rPr>
          <w:rFonts w:ascii="Arial" w:eastAsia="Arial" w:hAnsi="Arial" w:cs="Arial"/>
          <w:sz w:val="20"/>
          <w:szCs w:val="20"/>
        </w:rPr>
        <w:t xml:space="preserve"> </w:t>
      </w:r>
      <w:r w:rsidRPr="00CB5821"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xpreso mi compromiso</w:t>
      </w:r>
      <w:r w:rsidRPr="00CB5821">
        <w:rPr>
          <w:rFonts w:ascii="Arial" w:eastAsia="Arial" w:hAnsi="Arial" w:cs="Arial"/>
          <w:color w:val="000000"/>
          <w:sz w:val="20"/>
          <w:szCs w:val="20"/>
        </w:rPr>
        <w:t xml:space="preserve"> y voluntad para ser incluido en uno de los grupos</w:t>
      </w:r>
      <w:r w:rsidR="00D814DF">
        <w:rPr>
          <w:rFonts w:ascii="Arial" w:eastAsia="Arial" w:hAnsi="Arial" w:cs="Arial"/>
          <w:color w:val="000000"/>
          <w:sz w:val="20"/>
          <w:szCs w:val="20"/>
        </w:rPr>
        <w:t>.</w:t>
      </w:r>
      <w:r w:rsidRPr="00CB5821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41E77">
        <w:rPr>
          <w:rFonts w:ascii="Arial" w:eastAsia="Arial" w:hAnsi="Arial" w:cs="Arial"/>
          <w:color w:val="000000"/>
          <w:sz w:val="20"/>
          <w:szCs w:val="20"/>
        </w:rPr>
        <w:t>que realicen un producto o servicio en su beneficio.</w:t>
      </w:r>
    </w:p>
    <w:p w14:paraId="7B83F59D" w14:textId="191B0F50" w:rsidR="00B441B3" w:rsidRDefault="00B441B3" w:rsidP="00B441B3">
      <w:pPr>
        <w:ind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Conozco el alcance de estas actividades, con duración de</w:t>
      </w:r>
      <w:r w:rsidR="00364D73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eastAsia="Arial" w:hAnsi="Arial" w:cs="Arial"/>
            <w:sz w:val="20"/>
            <w:szCs w:val="20"/>
          </w:rPr>
          <w:alias w:val="Duración"/>
          <w:tag w:val="Duración"/>
          <w:id w:val="-2066324800"/>
          <w:placeholder>
            <w:docPart w:val="08AD85B1671649269FA8D370FE32AD5E"/>
          </w:placeholder>
          <w:showingPlcHdr/>
          <w15:color w:val="008000"/>
          <w:comboBox>
            <w:listItem w:value="Elija un elemento."/>
            <w:listItem w:displayText="3 semanas" w:value="3 semanas"/>
            <w:listItem w:displayText="5 semanas" w:value="5 semanas"/>
            <w:listItem w:displayText="10 semanas" w:value="10 semanas"/>
            <w:listItem w:displayText="15 semanas" w:value="15 semanas"/>
          </w:comboBox>
        </w:sdtPr>
        <w:sdtEndPr/>
        <w:sdtContent>
          <w:r w:rsidR="000E4B07" w:rsidRPr="00266844">
            <w:rPr>
              <w:rStyle w:val="Textodelmarcadordeposicin"/>
            </w:rPr>
            <w:t>Elija un elemento.</w:t>
          </w:r>
        </w:sdtContent>
      </w:sdt>
      <w:r w:rsidR="00951B2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donde se requiere que participe </w:t>
      </w:r>
      <w:r w:rsidR="00FC42DD">
        <w:rPr>
          <w:rFonts w:ascii="Arial" w:eastAsia="Arial" w:hAnsi="Arial" w:cs="Arial"/>
          <w:sz w:val="20"/>
          <w:szCs w:val="20"/>
        </w:rPr>
        <w:t xml:space="preserve">de manera </w:t>
      </w:r>
      <w:r w:rsidRPr="00951B2C">
        <w:rPr>
          <w:rFonts w:ascii="Arial" w:eastAsia="Arial" w:hAnsi="Arial" w:cs="Arial"/>
          <w:b/>
          <w:sz w:val="20"/>
          <w:szCs w:val="20"/>
        </w:rPr>
        <w:t>individual o colaborativ</w:t>
      </w:r>
      <w:r w:rsidR="00364D73">
        <w:rPr>
          <w:rFonts w:ascii="Arial" w:eastAsia="Arial" w:hAnsi="Arial" w:cs="Arial"/>
          <w:b/>
          <w:sz w:val="20"/>
          <w:szCs w:val="20"/>
        </w:rPr>
        <w:t>a</w:t>
      </w:r>
      <w:r w:rsidR="00FC42DD">
        <w:rPr>
          <w:rFonts w:ascii="Arial" w:eastAsia="Arial" w:hAnsi="Arial" w:cs="Arial"/>
          <w:b/>
          <w:sz w:val="20"/>
          <w:szCs w:val="20"/>
        </w:rPr>
        <w:t xml:space="preserve">, ya sea </w:t>
      </w:r>
      <w:r w:rsidR="005F46BE">
        <w:rPr>
          <w:rFonts w:ascii="Arial" w:eastAsia="Arial" w:hAnsi="Arial" w:cs="Arial"/>
          <w:b/>
          <w:sz w:val="20"/>
          <w:szCs w:val="20"/>
        </w:rPr>
        <w:t xml:space="preserve">en formato </w:t>
      </w:r>
      <w:r w:rsidR="00FC42DD">
        <w:rPr>
          <w:rFonts w:ascii="Arial" w:eastAsia="Arial" w:hAnsi="Arial" w:cs="Arial"/>
          <w:b/>
          <w:sz w:val="20"/>
          <w:szCs w:val="20"/>
        </w:rPr>
        <w:t>presencial</w:t>
      </w:r>
      <w:r w:rsidR="005F46BE">
        <w:rPr>
          <w:rFonts w:ascii="Arial" w:eastAsia="Arial" w:hAnsi="Arial" w:cs="Arial"/>
          <w:b/>
          <w:sz w:val="20"/>
          <w:szCs w:val="20"/>
        </w:rPr>
        <w:t xml:space="preserve"> </w:t>
      </w:r>
      <w:r w:rsidR="00FC42DD">
        <w:rPr>
          <w:rFonts w:ascii="Arial" w:eastAsia="Arial" w:hAnsi="Arial" w:cs="Arial"/>
          <w:b/>
          <w:sz w:val="20"/>
          <w:szCs w:val="20"/>
        </w:rPr>
        <w:t>o remot</w:t>
      </w:r>
      <w:r w:rsidR="005F46BE">
        <w:rPr>
          <w:rFonts w:ascii="Arial" w:eastAsia="Arial" w:hAnsi="Arial" w:cs="Arial"/>
          <w:b/>
          <w:sz w:val="20"/>
          <w:szCs w:val="20"/>
        </w:rPr>
        <w:t>o (sincrónica o asincrónica</w:t>
      </w:r>
      <w:r w:rsidR="005F46BE" w:rsidRPr="005F46BE">
        <w:rPr>
          <w:rFonts w:ascii="Arial" w:eastAsia="Arial" w:hAnsi="Arial" w:cs="Arial"/>
          <w:bCs/>
          <w:sz w:val="20"/>
          <w:szCs w:val="20"/>
        </w:rPr>
        <w:t xml:space="preserve">) en actividades </w:t>
      </w:r>
      <w:r w:rsidRPr="005F46BE">
        <w:rPr>
          <w:rFonts w:ascii="Arial" w:eastAsia="Arial" w:hAnsi="Arial" w:cs="Arial"/>
          <w:bCs/>
          <w:sz w:val="20"/>
          <w:szCs w:val="20"/>
        </w:rPr>
        <w:t>con la Organización Socio Formadora</w:t>
      </w:r>
      <w:r w:rsidR="005F46BE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5F46BE">
        <w:rPr>
          <w:rFonts w:ascii="Arial" w:eastAsia="Arial" w:hAnsi="Arial" w:cs="Arial"/>
          <w:bCs/>
          <w:sz w:val="20"/>
          <w:szCs w:val="20"/>
        </w:rPr>
        <w:t>(OSF), personas que atiende y</w:t>
      </w:r>
      <w:r w:rsidR="002F169E" w:rsidRPr="005F46BE">
        <w:rPr>
          <w:rFonts w:ascii="Arial" w:eastAsia="Arial" w:hAnsi="Arial" w:cs="Arial"/>
          <w:bCs/>
          <w:sz w:val="20"/>
          <w:szCs w:val="20"/>
        </w:rPr>
        <w:t>/o actividades con</w:t>
      </w:r>
      <w:r w:rsidRPr="005F46BE">
        <w:rPr>
          <w:rFonts w:ascii="Arial" w:eastAsia="Arial" w:hAnsi="Arial" w:cs="Arial"/>
          <w:bCs/>
          <w:sz w:val="20"/>
          <w:szCs w:val="20"/>
        </w:rPr>
        <w:t xml:space="preserve"> mis compañeros, donde</w:t>
      </w:r>
      <w:r w:rsidR="002F169E" w:rsidRPr="005F46BE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5F46BE">
        <w:rPr>
          <w:rFonts w:ascii="Arial" w:eastAsia="Arial" w:hAnsi="Arial" w:cs="Arial"/>
          <w:bCs/>
          <w:sz w:val="20"/>
          <w:szCs w:val="20"/>
        </w:rPr>
        <w:t>trabajaremos en la propuesta seleccionada por la OSF para hacer entrega de un producto</w:t>
      </w:r>
      <w:r>
        <w:rPr>
          <w:rFonts w:ascii="Arial" w:eastAsia="Arial" w:hAnsi="Arial" w:cs="Arial"/>
          <w:sz w:val="20"/>
          <w:szCs w:val="20"/>
        </w:rPr>
        <w:t xml:space="preserve"> o servicio </w:t>
      </w:r>
      <w:r w:rsidR="00D87DA5">
        <w:rPr>
          <w:rFonts w:ascii="Arial" w:eastAsia="Arial" w:hAnsi="Arial" w:cs="Arial"/>
          <w:sz w:val="20"/>
          <w:szCs w:val="20"/>
        </w:rPr>
        <w:t>en su beneficio,</w:t>
      </w:r>
      <w:r>
        <w:rPr>
          <w:rFonts w:ascii="Arial" w:eastAsia="Arial" w:hAnsi="Arial" w:cs="Arial"/>
          <w:sz w:val="20"/>
          <w:szCs w:val="20"/>
        </w:rPr>
        <w:t xml:space="preserve"> como resultado final de la experiencia.</w:t>
      </w:r>
    </w:p>
    <w:p w14:paraId="51289CCF" w14:textId="44B2A266" w:rsidR="00951B2C" w:rsidRPr="00CB5821" w:rsidRDefault="001F0DD7" w:rsidP="001F0DD7">
      <w:pPr>
        <w:ind w:firstLine="708"/>
        <w:jc w:val="both"/>
        <w:rPr>
          <w:rFonts w:ascii="Arial" w:eastAsia="Arial" w:hAnsi="Arial" w:cs="Arial"/>
          <w:sz w:val="20"/>
          <w:szCs w:val="20"/>
        </w:rPr>
      </w:pPr>
      <w:r w:rsidRPr="00CB5821">
        <w:rPr>
          <w:rFonts w:ascii="Arial" w:eastAsia="Arial" w:hAnsi="Arial" w:cs="Arial"/>
          <w:sz w:val="20"/>
          <w:szCs w:val="20"/>
        </w:rPr>
        <w:t xml:space="preserve">Entiendo que, al cumplir las actividades programadas en los </w:t>
      </w:r>
      <w:r w:rsidRPr="0031058E">
        <w:rPr>
          <w:rFonts w:ascii="Arial" w:eastAsia="Arial" w:hAnsi="Arial" w:cs="Arial"/>
          <w:sz w:val="20"/>
          <w:szCs w:val="20"/>
        </w:rPr>
        <w:t xml:space="preserve">criterios de evaluación de esta </w:t>
      </w:r>
      <w:r w:rsidR="00951B2C" w:rsidRPr="0031058E">
        <w:rPr>
          <w:rFonts w:ascii="Arial" w:eastAsia="Arial" w:hAnsi="Arial" w:cs="Arial"/>
          <w:sz w:val="20"/>
          <w:szCs w:val="20"/>
        </w:rPr>
        <w:t xml:space="preserve">Unidad de Formación </w:t>
      </w:r>
      <w:r w:rsidRPr="0031058E">
        <w:rPr>
          <w:rFonts w:ascii="Arial" w:eastAsia="Arial" w:hAnsi="Arial" w:cs="Arial"/>
          <w:sz w:val="20"/>
          <w:szCs w:val="20"/>
        </w:rPr>
        <w:t xml:space="preserve">podré acreditar </w:t>
      </w:r>
      <w:r w:rsidR="004F7E68" w:rsidRPr="0031058E">
        <w:rPr>
          <w:rFonts w:ascii="Arial" w:eastAsia="Arial" w:hAnsi="Arial" w:cs="Arial"/>
          <w:sz w:val="20"/>
          <w:szCs w:val="20"/>
        </w:rPr>
        <w:t>las</w:t>
      </w:r>
      <w:r w:rsidRPr="0031058E">
        <w:rPr>
          <w:rFonts w:ascii="Arial" w:eastAsia="Arial" w:hAnsi="Arial" w:cs="Arial"/>
          <w:sz w:val="20"/>
          <w:szCs w:val="20"/>
        </w:rPr>
        <w:t xml:space="preserve"> horas de Servicio Social</w:t>
      </w:r>
      <w:r w:rsidR="004F7E68" w:rsidRPr="0031058E">
        <w:rPr>
          <w:rFonts w:ascii="Arial" w:eastAsia="Arial" w:hAnsi="Arial" w:cs="Arial"/>
          <w:sz w:val="20"/>
          <w:szCs w:val="20"/>
        </w:rPr>
        <w:t xml:space="preserve"> correspondientes a la programación de</w:t>
      </w:r>
      <w:r w:rsidR="005F46BE" w:rsidRPr="0031058E">
        <w:rPr>
          <w:rFonts w:ascii="Arial" w:eastAsia="Arial" w:hAnsi="Arial" w:cs="Arial"/>
          <w:sz w:val="20"/>
          <w:szCs w:val="20"/>
        </w:rPr>
        <w:t xml:space="preserve"> la experiencia </w:t>
      </w:r>
      <w:r w:rsidR="004F7E68" w:rsidRPr="0031058E">
        <w:rPr>
          <w:rFonts w:ascii="Arial" w:eastAsia="Arial" w:hAnsi="Arial" w:cs="Arial"/>
          <w:sz w:val="20"/>
          <w:szCs w:val="20"/>
        </w:rPr>
        <w:t xml:space="preserve"> de </w:t>
      </w:r>
      <w:r w:rsidR="00914D39" w:rsidRPr="0031058E">
        <w:rPr>
          <w:rFonts w:ascii="Arial" w:eastAsia="Arial" w:hAnsi="Arial" w:cs="Arial"/>
          <w:sz w:val="20"/>
          <w:szCs w:val="20"/>
        </w:rPr>
        <w:t xml:space="preserve">3, </w:t>
      </w:r>
      <w:r w:rsidR="004F7E68" w:rsidRPr="0031058E">
        <w:rPr>
          <w:rFonts w:ascii="Arial" w:eastAsia="Arial" w:hAnsi="Arial" w:cs="Arial"/>
          <w:sz w:val="20"/>
          <w:szCs w:val="20"/>
        </w:rPr>
        <w:t>5,</w:t>
      </w:r>
      <w:r w:rsidR="00914D39" w:rsidRPr="0031058E">
        <w:rPr>
          <w:rFonts w:ascii="Arial" w:eastAsia="Arial" w:hAnsi="Arial" w:cs="Arial"/>
          <w:sz w:val="20"/>
          <w:szCs w:val="20"/>
        </w:rPr>
        <w:t xml:space="preserve"> </w:t>
      </w:r>
      <w:r w:rsidR="004F7E68" w:rsidRPr="0031058E">
        <w:rPr>
          <w:rFonts w:ascii="Arial" w:eastAsia="Arial" w:hAnsi="Arial" w:cs="Arial"/>
          <w:sz w:val="20"/>
          <w:szCs w:val="20"/>
        </w:rPr>
        <w:t>10 o 15 semanas y el</w:t>
      </w:r>
      <w:r w:rsidR="005F46BE" w:rsidRPr="0031058E">
        <w:rPr>
          <w:rFonts w:ascii="Arial" w:eastAsia="Arial" w:hAnsi="Arial" w:cs="Arial"/>
          <w:sz w:val="20"/>
          <w:szCs w:val="20"/>
        </w:rPr>
        <w:t xml:space="preserve"> periodo regular o intensivo. </w:t>
      </w:r>
      <w:r w:rsidR="004F7E68" w:rsidRPr="0031058E">
        <w:rPr>
          <w:rFonts w:ascii="Arial" w:eastAsia="Arial" w:hAnsi="Arial" w:cs="Arial"/>
          <w:sz w:val="20"/>
          <w:szCs w:val="20"/>
        </w:rPr>
        <w:t xml:space="preserve"> </w:t>
      </w:r>
    </w:p>
    <w:p w14:paraId="5D14D217" w14:textId="18BF0E81" w:rsidR="001F0DD7" w:rsidRDefault="001F0DD7" w:rsidP="00D16433">
      <w:pPr>
        <w:jc w:val="both"/>
        <w:rPr>
          <w:rFonts w:ascii="Arial" w:eastAsia="Arial" w:hAnsi="Arial" w:cs="Arial"/>
          <w:sz w:val="20"/>
          <w:szCs w:val="20"/>
        </w:rPr>
      </w:pPr>
      <w:r w:rsidRPr="00CB5821">
        <w:rPr>
          <w:rFonts w:ascii="Arial" w:eastAsia="Arial" w:hAnsi="Arial" w:cs="Arial"/>
          <w:sz w:val="20"/>
          <w:szCs w:val="20"/>
        </w:rPr>
        <w:t xml:space="preserve">Conozco la relevancia de participar en las interacciones con la organización y las personas que ellos atienden y estoy de acuerdo que, </w:t>
      </w:r>
      <w:r w:rsidRPr="002F169E">
        <w:rPr>
          <w:rFonts w:ascii="Arial" w:eastAsia="Arial" w:hAnsi="Arial" w:cs="Arial"/>
          <w:b/>
          <w:bCs/>
          <w:sz w:val="20"/>
          <w:szCs w:val="20"/>
        </w:rPr>
        <w:t>para acreditar el total de las horas de Servicio Social</w:t>
      </w:r>
      <w:r w:rsidRPr="00CB5821">
        <w:rPr>
          <w:rFonts w:ascii="Arial" w:eastAsia="Arial" w:hAnsi="Arial" w:cs="Arial"/>
          <w:sz w:val="20"/>
          <w:szCs w:val="20"/>
        </w:rPr>
        <w:t>, requiero de un puntaje igual o mayor a 70</w:t>
      </w:r>
      <w:r w:rsidR="00B441B3">
        <w:rPr>
          <w:rFonts w:ascii="Arial" w:eastAsia="Arial" w:hAnsi="Arial" w:cs="Arial"/>
          <w:sz w:val="20"/>
          <w:szCs w:val="20"/>
        </w:rPr>
        <w:t xml:space="preserve"> en la unidad de formación, asistir a todas las sesiones sincrónicas con mi profesor y Organización Socio Formadora, y </w:t>
      </w:r>
      <w:r w:rsidRPr="00CB5821">
        <w:rPr>
          <w:rFonts w:ascii="Arial" w:eastAsia="Arial" w:hAnsi="Arial" w:cs="Arial"/>
          <w:sz w:val="20"/>
          <w:szCs w:val="20"/>
        </w:rPr>
        <w:t xml:space="preserve">haber entregado el producto o servicio resultado </w:t>
      </w:r>
      <w:r w:rsidR="00B441B3">
        <w:rPr>
          <w:rFonts w:ascii="Arial" w:eastAsia="Arial" w:hAnsi="Arial" w:cs="Arial"/>
          <w:sz w:val="20"/>
          <w:szCs w:val="20"/>
        </w:rPr>
        <w:t>de la experiencia.</w:t>
      </w:r>
      <w:r w:rsidR="004F7E68">
        <w:rPr>
          <w:rFonts w:ascii="Arial" w:eastAsia="Arial" w:hAnsi="Arial" w:cs="Arial"/>
          <w:sz w:val="20"/>
          <w:szCs w:val="20"/>
        </w:rPr>
        <w:t xml:space="preserve"> Así como haber cubierto la </w:t>
      </w:r>
      <w:r w:rsidR="004F7E68" w:rsidRPr="00C16F5B">
        <w:rPr>
          <w:rFonts w:ascii="Arial" w:eastAsia="Arial" w:hAnsi="Arial" w:cs="Arial"/>
          <w:b/>
          <w:bCs/>
          <w:sz w:val="20"/>
          <w:szCs w:val="20"/>
        </w:rPr>
        <w:t>acreditación de las H1001S</w:t>
      </w:r>
      <w:r w:rsidR="004F7E68">
        <w:rPr>
          <w:rFonts w:ascii="Arial" w:eastAsia="Arial" w:hAnsi="Arial" w:cs="Arial"/>
          <w:sz w:val="20"/>
          <w:szCs w:val="20"/>
        </w:rPr>
        <w:t xml:space="preserve"> de la Semana de inducción al Servicio Social.</w:t>
      </w:r>
    </w:p>
    <w:p w14:paraId="579555A4" w14:textId="2FECB5E7" w:rsidR="00B441B3" w:rsidRDefault="00B441B3" w:rsidP="00B441B3">
      <w:pPr>
        <w:spacing w:after="0" w:line="240" w:lineRule="auto"/>
        <w:ind w:firstLine="708"/>
        <w:jc w:val="both"/>
        <w:rPr>
          <w:rFonts w:ascii="Arial" w:eastAsia="Arial" w:hAnsi="Arial" w:cs="Arial"/>
          <w:sz w:val="20"/>
          <w:szCs w:val="20"/>
        </w:rPr>
      </w:pPr>
      <w:r w:rsidRPr="00443A6C">
        <w:rPr>
          <w:rFonts w:ascii="Arial" w:eastAsia="Arial" w:hAnsi="Arial" w:cs="Arial"/>
          <w:sz w:val="20"/>
          <w:szCs w:val="20"/>
        </w:rPr>
        <w:t xml:space="preserve">Es mi responsabilidad de estudiante conocer y cumplir el </w:t>
      </w:r>
      <w:r w:rsidRPr="00443A6C">
        <w:rPr>
          <w:rFonts w:ascii="Arial" w:eastAsia="Arial" w:hAnsi="Arial" w:cs="Arial"/>
          <w:b/>
          <w:bCs/>
          <w:sz w:val="20"/>
          <w:szCs w:val="20"/>
        </w:rPr>
        <w:t>Reglamento general de Servicio Social del Tecnológico de Monterrey 2019</w:t>
      </w:r>
      <w:r w:rsidRPr="00443A6C">
        <w:rPr>
          <w:rFonts w:ascii="Arial" w:eastAsia="Arial" w:hAnsi="Arial" w:cs="Arial"/>
          <w:sz w:val="20"/>
          <w:szCs w:val="20"/>
        </w:rPr>
        <w:t xml:space="preserve">, así como las </w:t>
      </w:r>
      <w:r w:rsidRPr="00443A6C">
        <w:rPr>
          <w:rFonts w:ascii="Arial" w:eastAsia="Arial" w:hAnsi="Arial" w:cs="Arial"/>
          <w:b/>
          <w:bCs/>
          <w:sz w:val="20"/>
          <w:szCs w:val="20"/>
        </w:rPr>
        <w:t>políticas o reglas de la Organización Socio Formador</w:t>
      </w:r>
      <w:r w:rsidR="00492129">
        <w:rPr>
          <w:rFonts w:ascii="Arial" w:eastAsia="Arial" w:hAnsi="Arial" w:cs="Arial"/>
          <w:b/>
          <w:bCs/>
          <w:sz w:val="20"/>
          <w:szCs w:val="20"/>
        </w:rPr>
        <w:t>a</w:t>
      </w:r>
      <w:r w:rsidR="00492129">
        <w:rPr>
          <w:rFonts w:ascii="Arial" w:eastAsia="Arial" w:hAnsi="Arial" w:cs="Arial"/>
          <w:sz w:val="20"/>
          <w:szCs w:val="20"/>
        </w:rPr>
        <w:t xml:space="preserve"> y </w:t>
      </w:r>
      <w:r w:rsidR="00EA6016">
        <w:rPr>
          <w:rFonts w:ascii="Arial" w:eastAsia="Arial" w:hAnsi="Arial" w:cs="Arial"/>
          <w:sz w:val="20"/>
          <w:szCs w:val="20"/>
        </w:rPr>
        <w:t xml:space="preserve">actuar honesto, comprometido, confiable, responsables, justo y respetuoso en la realización de mi servicio social. </w:t>
      </w:r>
      <w:r w:rsidRPr="00443A6C">
        <w:rPr>
          <w:rFonts w:ascii="Arial" w:eastAsia="Arial" w:hAnsi="Arial" w:cs="Arial"/>
          <w:sz w:val="20"/>
          <w:szCs w:val="20"/>
        </w:rPr>
        <w:t xml:space="preserve"> Reconozco que tendré acceso a información relacionada con el proyecto, a procesos y metodologías propias de la Organización y a datos sensibles relativos de los beneficiarios de esta, por lo que trataré toda la información que reciba con </w:t>
      </w:r>
      <w:r w:rsidRPr="00443A6C">
        <w:rPr>
          <w:rFonts w:ascii="Arial" w:eastAsia="Arial" w:hAnsi="Arial" w:cs="Arial"/>
          <w:b/>
          <w:bCs/>
          <w:sz w:val="20"/>
          <w:szCs w:val="20"/>
        </w:rPr>
        <w:t>total confidencialidad</w:t>
      </w:r>
      <w:r w:rsidRPr="00443A6C">
        <w:rPr>
          <w:rFonts w:ascii="Arial" w:eastAsia="Arial" w:hAnsi="Arial" w:cs="Arial"/>
          <w:sz w:val="20"/>
          <w:szCs w:val="20"/>
        </w:rPr>
        <w:t xml:space="preserve">, comprometiéndome a no divulgarla por ningún medio oral, digital o impreso. Me obligo a </w:t>
      </w:r>
      <w:r w:rsidRPr="00443A6C">
        <w:rPr>
          <w:rFonts w:ascii="Arial" w:eastAsia="Arial" w:hAnsi="Arial" w:cs="Arial"/>
          <w:b/>
          <w:bCs/>
          <w:sz w:val="20"/>
          <w:szCs w:val="20"/>
        </w:rPr>
        <w:t>utilizar esta información solo para los efectos del proyecto</w:t>
      </w:r>
      <w:r w:rsidRPr="00443A6C">
        <w:rPr>
          <w:rFonts w:ascii="Arial" w:eastAsia="Arial" w:hAnsi="Arial" w:cs="Arial"/>
          <w:sz w:val="20"/>
          <w:szCs w:val="20"/>
        </w:rPr>
        <w:t xml:space="preserve"> y en ningún caso haré uso de ella para mi beneficio personal o para el beneficio de cualquier otra persona o entidad. La anterior obligación de secrecía y confidencialidad permanecerá vigente en forma indefinida aún y cuando el proyecto termine o se suspenda.</w:t>
      </w:r>
      <w:r w:rsidRPr="001706E4">
        <w:rPr>
          <w:rFonts w:ascii="Arial" w:eastAsia="Arial" w:hAnsi="Arial" w:cs="Arial"/>
          <w:sz w:val="20"/>
          <w:szCs w:val="20"/>
        </w:rPr>
        <w:t xml:space="preserve">  </w:t>
      </w:r>
    </w:p>
    <w:p w14:paraId="026AB723" w14:textId="77777777" w:rsidR="001F0DD7" w:rsidRPr="000A62BF" w:rsidRDefault="001F0DD7" w:rsidP="001F0D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53005BE2" w14:textId="3D28D03F" w:rsidR="001F0DD7" w:rsidRPr="00CB5821" w:rsidRDefault="001F0DD7" w:rsidP="001F0DD7">
      <w:pPr>
        <w:ind w:firstLine="708"/>
        <w:jc w:val="both"/>
        <w:rPr>
          <w:rFonts w:ascii="Arial" w:eastAsia="Arial" w:hAnsi="Arial" w:cs="Arial"/>
          <w:sz w:val="20"/>
          <w:szCs w:val="20"/>
        </w:rPr>
      </w:pPr>
      <w:r w:rsidRPr="00CB5821">
        <w:rPr>
          <w:rFonts w:ascii="Arial" w:eastAsia="Arial" w:hAnsi="Arial" w:cs="Arial"/>
          <w:sz w:val="20"/>
          <w:szCs w:val="20"/>
        </w:rPr>
        <w:t xml:space="preserve">Entiendo y acepto que, en el marco </w:t>
      </w:r>
      <w:r w:rsidR="00B441B3">
        <w:rPr>
          <w:rFonts w:ascii="Arial" w:eastAsia="Arial" w:hAnsi="Arial" w:cs="Arial"/>
          <w:sz w:val="20"/>
          <w:szCs w:val="20"/>
        </w:rPr>
        <w:t>de</w:t>
      </w:r>
      <w:r w:rsidR="00951B2C">
        <w:rPr>
          <w:rFonts w:ascii="Arial" w:eastAsia="Arial" w:hAnsi="Arial" w:cs="Arial"/>
          <w:sz w:val="20"/>
          <w:szCs w:val="20"/>
        </w:rPr>
        <w:t xml:space="preserve"> esta Un</w:t>
      </w:r>
      <w:r w:rsidR="00B441B3" w:rsidRPr="00951B2C">
        <w:rPr>
          <w:rFonts w:ascii="Arial" w:eastAsia="Arial" w:hAnsi="Arial" w:cs="Arial"/>
          <w:sz w:val="20"/>
          <w:szCs w:val="20"/>
        </w:rPr>
        <w:t xml:space="preserve">idad de </w:t>
      </w:r>
      <w:r w:rsidR="00951B2C">
        <w:rPr>
          <w:rFonts w:ascii="Arial" w:eastAsia="Arial" w:hAnsi="Arial" w:cs="Arial"/>
          <w:sz w:val="20"/>
          <w:szCs w:val="20"/>
        </w:rPr>
        <w:t>F</w:t>
      </w:r>
      <w:r w:rsidR="00B441B3" w:rsidRPr="00951B2C">
        <w:rPr>
          <w:rFonts w:ascii="Arial" w:eastAsia="Arial" w:hAnsi="Arial" w:cs="Arial"/>
          <w:sz w:val="20"/>
          <w:szCs w:val="20"/>
        </w:rPr>
        <w:t>ormación</w:t>
      </w:r>
      <w:r w:rsidR="00B441B3">
        <w:rPr>
          <w:rFonts w:ascii="Arial" w:eastAsia="Arial" w:hAnsi="Arial" w:cs="Arial"/>
          <w:sz w:val="20"/>
          <w:szCs w:val="20"/>
        </w:rPr>
        <w:t xml:space="preserve"> con Servicio Social</w:t>
      </w:r>
      <w:r w:rsidRPr="00CB5821">
        <w:rPr>
          <w:rFonts w:ascii="Arial" w:eastAsia="Arial" w:hAnsi="Arial" w:cs="Arial"/>
          <w:sz w:val="20"/>
          <w:szCs w:val="20"/>
        </w:rPr>
        <w:t>, el Tecnológico de Monterrey podrá captar imágenes fotográficas y/o de video de mi persona para que sean utilizadas en publicaciones internas y externas. Entiendo que el uso de las imágenes es para fines promocionales, de documentación, divulgación de actividades y comunicación a medios periodísticos. Cuando por alguna razón ya no quiera continuar brindando mi consentimiento, se los haré saber por escrito al docente responsable del grupo.</w:t>
      </w:r>
    </w:p>
    <w:p w14:paraId="4FD1D758" w14:textId="5FE9345B" w:rsidR="001F0DD7" w:rsidRDefault="001F0DD7" w:rsidP="001F0DD7">
      <w:pPr>
        <w:spacing w:after="0" w:line="240" w:lineRule="auto"/>
        <w:ind w:firstLine="708"/>
        <w:jc w:val="both"/>
        <w:rPr>
          <w:rFonts w:ascii="Arial" w:eastAsia="Arial" w:hAnsi="Arial" w:cs="Arial"/>
          <w:sz w:val="20"/>
          <w:szCs w:val="20"/>
        </w:rPr>
      </w:pPr>
      <w:r w:rsidRPr="00CB5821">
        <w:rPr>
          <w:rFonts w:ascii="Arial" w:eastAsia="Arial" w:hAnsi="Arial" w:cs="Arial"/>
          <w:sz w:val="20"/>
          <w:szCs w:val="20"/>
        </w:rPr>
        <w:t xml:space="preserve">Estoy consciente y de acuerdo en que el resultado de mi participación puede llegar a ser considerado como propiedad intelectual generada como parte de mis actividades académicas, mismas que son dirigidas en beneficio de la Organización Socio Formadora donde se realizará </w:t>
      </w:r>
      <w:r w:rsidR="002F169E">
        <w:rPr>
          <w:rFonts w:ascii="Arial" w:eastAsia="Arial" w:hAnsi="Arial" w:cs="Arial"/>
          <w:sz w:val="20"/>
          <w:szCs w:val="20"/>
        </w:rPr>
        <w:t>las actividades</w:t>
      </w:r>
      <w:r w:rsidRPr="00CB5821">
        <w:rPr>
          <w:rFonts w:ascii="Arial" w:eastAsia="Arial" w:hAnsi="Arial" w:cs="Arial"/>
          <w:sz w:val="20"/>
          <w:szCs w:val="20"/>
        </w:rPr>
        <w:t>, por lo que estoy de acuerdo, que si se llegase a registrar mi autoría, los derechos patrimoniales le correspondan al 100% a la organización con la cual desarrolle la actividad, debiéndose en todos los casos reconocer mi calidad de autor mediante la inscripción de mi nombre en el registro de la obra.</w:t>
      </w:r>
    </w:p>
    <w:p w14:paraId="403F32E5" w14:textId="77777777" w:rsidR="001F0DD7" w:rsidRDefault="001F0DD7" w:rsidP="001F0DD7">
      <w:pPr>
        <w:spacing w:after="0" w:line="240" w:lineRule="auto"/>
        <w:ind w:firstLine="708"/>
        <w:jc w:val="both"/>
        <w:rPr>
          <w:rFonts w:ascii="Arial" w:eastAsia="Arial" w:hAnsi="Arial" w:cs="Arial"/>
          <w:sz w:val="20"/>
          <w:szCs w:val="20"/>
        </w:rPr>
      </w:pPr>
    </w:p>
    <w:p w14:paraId="62BC09D8" w14:textId="77777777" w:rsidR="001F0DD7" w:rsidRDefault="001F0DD7" w:rsidP="001F0DD7">
      <w:pPr>
        <w:spacing w:after="0" w:line="240" w:lineRule="auto"/>
        <w:ind w:firstLine="708"/>
        <w:jc w:val="both"/>
        <w:rPr>
          <w:rFonts w:ascii="Arial" w:eastAsia="Arial" w:hAnsi="Arial" w:cs="Arial"/>
          <w:sz w:val="20"/>
          <w:szCs w:val="20"/>
        </w:rPr>
      </w:pPr>
    </w:p>
    <w:p w14:paraId="62D291C3" w14:textId="77777777" w:rsidR="001F0DD7" w:rsidRDefault="001F0DD7" w:rsidP="001F0DD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Por todo lo anterior, firmo la presente.</w:t>
      </w:r>
    </w:p>
    <w:p w14:paraId="432ECE11" w14:textId="2CF33917" w:rsidR="001F0DD7" w:rsidRDefault="001F0DD7" w:rsidP="001F0DD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Matrícula: </w:t>
      </w:r>
      <w:r w:rsidR="002F169E" w:rsidRPr="002F169E">
        <w:rPr>
          <w:rFonts w:ascii="Arial" w:eastAsia="Arial" w:hAnsi="Arial" w:cs="Arial"/>
          <w:i/>
          <w:iCs/>
          <w:color w:val="C45911" w:themeColor="accent2" w:themeShade="BF"/>
          <w:sz w:val="20"/>
          <w:szCs w:val="20"/>
        </w:rPr>
        <w:t xml:space="preserve">Escribe aquí tu </w:t>
      </w:r>
      <w:r w:rsidR="002F169E">
        <w:rPr>
          <w:rFonts w:ascii="Arial" w:eastAsia="Arial" w:hAnsi="Arial" w:cs="Arial"/>
          <w:i/>
          <w:iCs/>
          <w:color w:val="C45911" w:themeColor="accent2" w:themeShade="BF"/>
          <w:sz w:val="20"/>
          <w:szCs w:val="20"/>
        </w:rPr>
        <w:t>matrícula</w:t>
      </w:r>
      <w:r w:rsidR="002F169E" w:rsidRPr="002F169E">
        <w:rPr>
          <w:rFonts w:ascii="Arial" w:eastAsia="Arial" w:hAnsi="Arial" w:cs="Arial"/>
          <w:i/>
          <w:iCs/>
          <w:color w:val="C45911" w:themeColor="accent2" w:themeShade="BF"/>
          <w:sz w:val="20"/>
          <w:szCs w:val="20"/>
        </w:rPr>
        <w:t>.</w:t>
      </w:r>
      <w:r w:rsidR="002F169E" w:rsidRPr="002F169E">
        <w:rPr>
          <w:rFonts w:ascii="Arial" w:eastAsia="Arial" w:hAnsi="Arial" w:cs="Arial"/>
          <w:color w:val="C45911" w:themeColor="accent2" w:themeShade="BF"/>
          <w:sz w:val="20"/>
          <w:szCs w:val="20"/>
        </w:rPr>
        <w:t xml:space="preserve"> </w:t>
      </w:r>
    </w:p>
    <w:p w14:paraId="75A42F0D" w14:textId="78E391A2" w:rsidR="001F0DD7" w:rsidRDefault="001F0DD7" w:rsidP="001F0DD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Nombre(s) y apellidos completos:</w:t>
      </w:r>
      <w:r w:rsidR="002F169E" w:rsidRPr="002F169E">
        <w:rPr>
          <w:rFonts w:ascii="Arial" w:eastAsia="Arial" w:hAnsi="Arial" w:cs="Arial"/>
          <w:i/>
          <w:iCs/>
          <w:color w:val="C45911" w:themeColor="accent2" w:themeShade="BF"/>
          <w:sz w:val="20"/>
          <w:szCs w:val="20"/>
        </w:rPr>
        <w:t xml:space="preserve"> Escribe aquí tu nombre.</w:t>
      </w:r>
    </w:p>
    <w:p w14:paraId="36ADED80" w14:textId="77777777" w:rsidR="001F0DD7" w:rsidRDefault="001F0DD7" w:rsidP="001F0DD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97D1101" w14:textId="77777777" w:rsidR="001F0DD7" w:rsidRDefault="001F0DD7" w:rsidP="001F0DD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F78B4D1" w14:textId="755CEB1C" w:rsidR="0097253D" w:rsidRPr="00B441B3" w:rsidRDefault="001F0DD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Fecha </w:t>
      </w:r>
      <w:sdt>
        <w:sdtPr>
          <w:rPr>
            <w:rFonts w:ascii="Arial" w:eastAsia="Arial" w:hAnsi="Arial" w:cs="Arial"/>
            <w:sz w:val="20"/>
            <w:szCs w:val="20"/>
          </w:rPr>
          <w:id w:val="1083802786"/>
          <w:placeholder>
            <w:docPart w:val="55C455B204F5457BB489295D6D7FEFA7"/>
          </w:placeholder>
          <w:showingPlcHdr/>
          <w15:color w:val="008000"/>
          <w:date>
            <w:dateFormat w:val="d' de 'MMMM' de 'yyyy"/>
            <w:lid w:val="es-MX"/>
            <w:storeMappedDataAs w:val="dateTime"/>
            <w:calendar w:val="gregorian"/>
          </w:date>
        </w:sdtPr>
        <w:sdtEndPr/>
        <w:sdtContent>
          <w:r w:rsidRPr="005B508C">
            <w:rPr>
              <w:rStyle w:val="Textodelmarcadordeposicin"/>
            </w:rPr>
            <w:t>Haga clic aquí o pulse para escribir una fecha.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 y campus </w:t>
      </w:r>
      <w:sdt>
        <w:sdtPr>
          <w:rPr>
            <w:rStyle w:val="Estilo3"/>
          </w:rPr>
          <w:alias w:val="Campus"/>
          <w:tag w:val="Campus"/>
          <w:id w:val="-1245335342"/>
          <w:placeholder>
            <w:docPart w:val="D212028CA1864E8396C6366A4584F6CC"/>
          </w:placeholder>
          <w:showingPlcHdr/>
          <w15:color w:val="008000"/>
          <w:dropDownList>
            <w:listItem w:displayText="Aguascalientes" w:value="Aguascalientes"/>
            <w:listItem w:displayText="Chiapas" w:value="Chiapas"/>
            <w:listItem w:displayText="Chihuahua" w:value="Chihuahua"/>
            <w:listItem w:displayText="Ciudad de México" w:value="Ciudad de México"/>
            <w:listItem w:displayText="Ciudad Juárez" w:value="Ciudad Juárez"/>
            <w:listItem w:displayText="Cuernavaca" w:value="Cuernavaca"/>
            <w:listItem w:displayText="Estado de México" w:value="Estado de México"/>
            <w:listItem w:displayText="Guadalajara" w:value="Guadalajara"/>
            <w:listItem w:displayText="Hidalgo" w:value="Hidalgo"/>
            <w:listItem w:displayText="Irapuato" w:value="Irapuato"/>
            <w:listItem w:displayText="Laguna" w:value="Laguna"/>
            <w:listItem w:displayText="León" w:value="León"/>
            <w:listItem w:displayText="Monterrey" w:value="Monterrey"/>
            <w:listItem w:displayText="Morelia" w:value="Morelia"/>
            <w:listItem w:displayText="Obregón" w:value="Obregón"/>
            <w:listItem w:displayText="Puebla" w:value="Puebla"/>
            <w:listItem w:displayText="Querétaro" w:value="Querétaro"/>
            <w:listItem w:displayText="Saltillo" w:value="Saltillo"/>
            <w:listItem w:displayText="San Luis Potosí" w:value="San Luis Potosí"/>
            <w:listItem w:displayText="Santa Fe" w:value="Santa Fe"/>
            <w:listItem w:displayText="Sinaloa" w:value="Sinaloa"/>
            <w:listItem w:displayText="Sonora Norte" w:value="Sonora Norte"/>
            <w:listItem w:displayText="Tampico" w:value="Tampico"/>
            <w:listItem w:displayText="Toluca" w:value="Toluca"/>
            <w:listItem w:displayText="Zacatecas" w:value="Zacatecas"/>
          </w:dropDownList>
        </w:sdtPr>
        <w:sdtEndPr>
          <w:rPr>
            <w:rStyle w:val="Fuentedeprrafopredeter"/>
            <w:rFonts w:ascii="Arial" w:eastAsia="Arial" w:hAnsi="Arial" w:cs="Arial"/>
            <w:b w:val="0"/>
            <w:sz w:val="20"/>
            <w:szCs w:val="20"/>
          </w:rPr>
        </w:sdtEndPr>
        <w:sdtContent>
          <w:r w:rsidRPr="000276C2">
            <w:rPr>
              <w:rStyle w:val="Textodelmarcadordeposicin"/>
            </w:rPr>
            <w:t>Elija un elemento.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</w:t>
      </w:r>
    </w:p>
    <w:sectPr w:rsidR="0097253D" w:rsidRPr="00B441B3">
      <w:headerReference w:type="even" r:id="rId8"/>
      <w:headerReference w:type="default" r:id="rId9"/>
      <w:headerReference w:type="first" r:id="rId10"/>
      <w:pgSz w:w="11906" w:h="16838"/>
      <w:pgMar w:top="165" w:right="849" w:bottom="568" w:left="1134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3028" w14:textId="77777777" w:rsidR="00A95340" w:rsidRDefault="00A95340">
      <w:pPr>
        <w:spacing w:after="0" w:line="240" w:lineRule="auto"/>
      </w:pPr>
      <w:r>
        <w:separator/>
      </w:r>
    </w:p>
  </w:endnote>
  <w:endnote w:type="continuationSeparator" w:id="0">
    <w:p w14:paraId="104A161D" w14:textId="77777777" w:rsidR="00A95340" w:rsidRDefault="00A9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7A90" w14:textId="77777777" w:rsidR="00A95340" w:rsidRDefault="00A95340">
      <w:pPr>
        <w:spacing w:after="0" w:line="240" w:lineRule="auto"/>
      </w:pPr>
      <w:r>
        <w:separator/>
      </w:r>
    </w:p>
  </w:footnote>
  <w:footnote w:type="continuationSeparator" w:id="0">
    <w:p w14:paraId="4B963E29" w14:textId="77777777" w:rsidR="00A95340" w:rsidRDefault="00A9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AD45" w14:textId="0B3EDA9B" w:rsidR="00134F6B" w:rsidRDefault="00A95340">
    <w:pPr>
      <w:pStyle w:val="Encabezado"/>
    </w:pPr>
    <w:ins w:id="2" w:author="Olga Antonia Rodríguez Valdez" w:date="2021-11-26T07:16:00Z">
      <w:r>
        <w:rPr>
          <w:noProof/>
        </w:rPr>
        <w:pict w14:anchorId="05551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95.85pt;height:499.15pt;z-index:-251657216;mso-position-horizontal:center;mso-position-horizontal-relative:margin;mso-position-vertical:center;mso-position-vertical-relative:margin" o:allowincell="f">
            <v:imagedata r:id="rId1" o:title="Logo de experiencias de SS" gain="19661f" blacklevel="22938f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63D4" w14:textId="29B83D9B" w:rsidR="00D15DF1" w:rsidRDefault="00A9534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8640"/>
      </w:tabs>
      <w:spacing w:before="360" w:after="0" w:line="14" w:lineRule="auto"/>
      <w:rPr>
        <w:rFonts w:ascii="Arial" w:eastAsia="Arial" w:hAnsi="Arial" w:cs="Arial"/>
        <w:color w:val="000000"/>
        <w:sz w:val="200"/>
        <w:szCs w:val="200"/>
      </w:rPr>
    </w:pPr>
    <w:r>
      <w:rPr>
        <w:rFonts w:ascii="Arial" w:eastAsia="Arial" w:hAnsi="Arial" w:cs="Arial"/>
        <w:noProof/>
        <w:color w:val="000000"/>
      </w:rPr>
      <w:pict w14:anchorId="2DC334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95.85pt;height:499.15pt;z-index:-251656192;mso-position-horizontal:center;mso-position-horizontal-relative:margin;mso-position-vertical:center;mso-position-vertical-relative:margin" o:allowincell="f">
          <v:imagedata r:id="rId1" o:title="Logo de experiencias de SS" gain="19661f" blacklevel="22938f"/>
          <w10:wrap anchorx="margin" anchory="margin"/>
        </v:shape>
      </w:pict>
    </w:r>
    <w:r w:rsidR="00284D45">
      <w:rPr>
        <w:rFonts w:ascii="Arial" w:eastAsia="Arial" w:hAnsi="Arial" w:cs="Arial"/>
        <w:color w:val="000000"/>
      </w:rPr>
      <w:t>Desarrollo</w:t>
    </w:r>
    <w:r w:rsidR="006676BE">
      <w:rPr>
        <w:rFonts w:ascii="Arial" w:eastAsia="Arial" w:hAnsi="Arial" w:cs="Arial"/>
        <w:color w:val="000000"/>
      </w:rPr>
      <w:t xml:space="preserve"> Sostenible y Servicio</w:t>
    </w:r>
    <w:r w:rsidR="00284D45">
      <w:rPr>
        <w:rFonts w:ascii="Arial" w:eastAsia="Arial" w:hAnsi="Arial" w:cs="Arial"/>
        <w:color w:val="000000"/>
      </w:rPr>
      <w:t xml:space="preserve"> Social/</w:t>
    </w:r>
    <w:r w:rsidR="006676BE">
      <w:rPr>
        <w:rFonts w:ascii="Arial" w:eastAsia="Arial" w:hAnsi="Arial" w:cs="Arial"/>
        <w:color w:val="000000"/>
      </w:rPr>
      <w:t>Coordinación Nacional de Servicio Social</w:t>
    </w:r>
    <w:r w:rsidR="00284D45">
      <w:rPr>
        <w:rFonts w:ascii="Arial" w:eastAsia="Arial" w:hAnsi="Arial" w:cs="Arial"/>
        <w:color w:val="000000"/>
      </w:rPr>
      <w:t>/</w:t>
    </w:r>
    <w:r w:rsidR="001F0DD7">
      <w:rPr>
        <w:rFonts w:ascii="Arial" w:eastAsia="Arial" w:hAnsi="Arial" w:cs="Arial"/>
      </w:rPr>
      <w:t>Enero</w:t>
    </w:r>
    <w:r w:rsidR="00C93B1D">
      <w:rPr>
        <w:rFonts w:ascii="Arial" w:eastAsia="Arial" w:hAnsi="Arial" w:cs="Arial"/>
      </w:rPr>
      <w:t>202</w:t>
    </w:r>
    <w:r w:rsidR="001F0DD7">
      <w:rPr>
        <w:rFonts w:ascii="Arial" w:eastAsia="Arial" w:hAnsi="Arial" w:cs="Arial"/>
      </w:rPr>
      <w:t>2</w:t>
    </w:r>
    <w:r w:rsidR="00284D45">
      <w:rPr>
        <w:rFonts w:ascii="Arial" w:eastAsia="Arial" w:hAnsi="Arial" w:cs="Arial"/>
      </w:rPr>
      <w:tab/>
    </w:r>
  </w:p>
  <w:p w14:paraId="7CF979D4" w14:textId="77777777" w:rsidR="00D15DF1" w:rsidRDefault="00D15D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0C87" w14:textId="6BBCCB0C" w:rsidR="00134F6B" w:rsidRDefault="00A95340">
    <w:pPr>
      <w:pStyle w:val="Encabezado"/>
    </w:pPr>
    <w:ins w:id="3" w:author="Olga Antonia Rodríguez Valdez" w:date="2021-11-26T07:16:00Z">
      <w:r>
        <w:rPr>
          <w:noProof/>
        </w:rPr>
        <w:pict w14:anchorId="44C66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" o:spid="_x0000_s1025" type="#_x0000_t75" style="position:absolute;margin-left:0;margin-top:0;width:495.85pt;height:499.15pt;z-index:-251658240;mso-position-horizontal:center;mso-position-horizontal-relative:margin;mso-position-vertical:center;mso-position-vertical-relative:margin" o:allowincell="f">
            <v:imagedata r:id="rId1" o:title="Logo de experiencias de SS" gain="19661f" blacklevel="22938f"/>
            <w10:wrap anchorx="margin" anchory="margin"/>
          </v:shape>
        </w:pic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ga Antonia Rodríguez Valdez">
    <w15:presenceInfo w15:providerId="AD" w15:userId="S::olga.rdz@tec.mx::fba8486d-98e2-4d3e-961f-0f4beb26f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DF1"/>
    <w:rsid w:val="00093A7F"/>
    <w:rsid w:val="000E4B07"/>
    <w:rsid w:val="00134F6B"/>
    <w:rsid w:val="001618A1"/>
    <w:rsid w:val="001706E4"/>
    <w:rsid w:val="00175363"/>
    <w:rsid w:val="001935B8"/>
    <w:rsid w:val="001C0CCD"/>
    <w:rsid w:val="001F0DD7"/>
    <w:rsid w:val="00233856"/>
    <w:rsid w:val="0024673C"/>
    <w:rsid w:val="00262857"/>
    <w:rsid w:val="00284D45"/>
    <w:rsid w:val="00284EC3"/>
    <w:rsid w:val="002C1E3F"/>
    <w:rsid w:val="002F169E"/>
    <w:rsid w:val="0031058E"/>
    <w:rsid w:val="0034175B"/>
    <w:rsid w:val="00364D73"/>
    <w:rsid w:val="003B0DAC"/>
    <w:rsid w:val="003B259A"/>
    <w:rsid w:val="00415779"/>
    <w:rsid w:val="00443A6C"/>
    <w:rsid w:val="00450B58"/>
    <w:rsid w:val="00492129"/>
    <w:rsid w:val="004A04AB"/>
    <w:rsid w:val="004D51F6"/>
    <w:rsid w:val="004F7E68"/>
    <w:rsid w:val="00505E37"/>
    <w:rsid w:val="00527B73"/>
    <w:rsid w:val="005E79FF"/>
    <w:rsid w:val="005F46BE"/>
    <w:rsid w:val="00600481"/>
    <w:rsid w:val="00611E8F"/>
    <w:rsid w:val="00647F77"/>
    <w:rsid w:val="006676BE"/>
    <w:rsid w:val="006E2A03"/>
    <w:rsid w:val="006F3E85"/>
    <w:rsid w:val="00760AD4"/>
    <w:rsid w:val="007E64CA"/>
    <w:rsid w:val="00816063"/>
    <w:rsid w:val="008B684E"/>
    <w:rsid w:val="008C47B6"/>
    <w:rsid w:val="008D12FD"/>
    <w:rsid w:val="00914D39"/>
    <w:rsid w:val="00951B2C"/>
    <w:rsid w:val="009703BD"/>
    <w:rsid w:val="0097253D"/>
    <w:rsid w:val="00975354"/>
    <w:rsid w:val="009A7E0B"/>
    <w:rsid w:val="00A95340"/>
    <w:rsid w:val="00AA11D6"/>
    <w:rsid w:val="00B441B3"/>
    <w:rsid w:val="00B66A98"/>
    <w:rsid w:val="00C011A0"/>
    <w:rsid w:val="00C16F5B"/>
    <w:rsid w:val="00C41E77"/>
    <w:rsid w:val="00C60CC4"/>
    <w:rsid w:val="00C93B1D"/>
    <w:rsid w:val="00C93F93"/>
    <w:rsid w:val="00CA663F"/>
    <w:rsid w:val="00D03F7C"/>
    <w:rsid w:val="00D06C92"/>
    <w:rsid w:val="00D15DF1"/>
    <w:rsid w:val="00D16433"/>
    <w:rsid w:val="00D5198C"/>
    <w:rsid w:val="00D814DF"/>
    <w:rsid w:val="00D834CB"/>
    <w:rsid w:val="00D87DA5"/>
    <w:rsid w:val="00E04373"/>
    <w:rsid w:val="00E111C4"/>
    <w:rsid w:val="00E95C5D"/>
    <w:rsid w:val="00EA6016"/>
    <w:rsid w:val="00F2086A"/>
    <w:rsid w:val="00F54E8C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AE0DE"/>
  <w15:docId w15:val="{3193302E-A004-45A8-A05B-2FCEDFD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6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basedOn w:val="Fuentedeprrafopredeter"/>
    <w:uiPriority w:val="99"/>
    <w:semiHidden/>
    <w:unhideWhenUsed/>
    <w:rsid w:val="003726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26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26CC"/>
    <w:rPr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6CC"/>
    <w:rPr>
      <w:rFonts w:ascii="Segoe UI" w:hAnsi="Segoe UI" w:cs="Segoe UI"/>
      <w:sz w:val="18"/>
      <w:szCs w:val="18"/>
      <w:lang w:val="es-MX"/>
    </w:rPr>
  </w:style>
  <w:style w:type="character" w:styleId="Textoennegrita">
    <w:name w:val="Strong"/>
    <w:basedOn w:val="Fuentedeprrafopredeter"/>
    <w:uiPriority w:val="22"/>
    <w:qFormat/>
    <w:rsid w:val="0070143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F9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2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F91"/>
    <w:rPr>
      <w:lang w:val="es-MX"/>
    </w:rPr>
  </w:style>
  <w:style w:type="paragraph" w:styleId="Textoindependiente">
    <w:name w:val="Body Text"/>
    <w:basedOn w:val="Normal"/>
    <w:link w:val="TextoindependienteCar"/>
    <w:uiPriority w:val="1"/>
    <w:qFormat/>
    <w:rsid w:val="005A29F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A29F3"/>
    <w:rPr>
      <w:rFonts w:ascii="Arial" w:eastAsia="Arial" w:hAnsi="Arial" w:cs="Arial"/>
      <w:sz w:val="21"/>
      <w:szCs w:val="21"/>
      <w:lang w:val="es-MX" w:eastAsia="es-MX" w:bidi="es-MX"/>
    </w:rPr>
  </w:style>
  <w:style w:type="paragraph" w:styleId="Revisin">
    <w:name w:val="Revision"/>
    <w:hidden/>
    <w:uiPriority w:val="99"/>
    <w:semiHidden/>
    <w:rsid w:val="005A29F3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0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0DD7"/>
    <w:rPr>
      <w:b/>
      <w:bCs/>
      <w:sz w:val="20"/>
      <w:szCs w:val="20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1F0DD7"/>
    <w:rPr>
      <w:color w:val="808080"/>
    </w:rPr>
  </w:style>
  <w:style w:type="character" w:customStyle="1" w:styleId="Estilo1">
    <w:name w:val="Estilo1"/>
    <w:basedOn w:val="Fuentedeprrafopredeter"/>
    <w:uiPriority w:val="1"/>
    <w:rsid w:val="001F0DD7"/>
    <w:rPr>
      <w:b/>
    </w:rPr>
  </w:style>
  <w:style w:type="character" w:customStyle="1" w:styleId="Estilo3">
    <w:name w:val="Estilo3"/>
    <w:basedOn w:val="Fuentedeprrafopredeter"/>
    <w:uiPriority w:val="1"/>
    <w:rsid w:val="001F0DD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C455B204F5457BB489295D6D7FE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EC221-0FEE-48BC-8518-7DFC2DD21189}"/>
      </w:docPartPr>
      <w:docPartBody>
        <w:p w:rsidR="003F0B32" w:rsidRDefault="00AA0293" w:rsidP="00AA0293">
          <w:pPr>
            <w:pStyle w:val="55C455B204F5457BB489295D6D7FEFA71"/>
          </w:pPr>
          <w:r w:rsidRPr="005B508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212028CA1864E8396C6366A4584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ED33-D855-45B0-9A81-A30810DE4FCC}"/>
      </w:docPartPr>
      <w:docPartBody>
        <w:p w:rsidR="003F0B32" w:rsidRDefault="00AA0293" w:rsidP="00AA0293">
          <w:pPr>
            <w:pStyle w:val="D212028CA1864E8396C6366A4584F6CC1"/>
          </w:pPr>
          <w:r w:rsidRPr="000276C2">
            <w:rPr>
              <w:rStyle w:val="Textodelmarcadordeposicin"/>
            </w:rPr>
            <w:t>Elija un elemento.</w:t>
          </w:r>
        </w:p>
      </w:docPartBody>
    </w:docPart>
    <w:docPart>
      <w:docPartPr>
        <w:name w:val="DCE7080ADB8D452492685F0B7C33F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09F62-D239-4585-A80F-DE7CE0092DEF}"/>
      </w:docPartPr>
      <w:docPartBody>
        <w:p w:rsidR="00232B53" w:rsidRDefault="00AA0293" w:rsidP="00AA0293">
          <w:pPr>
            <w:pStyle w:val="DCE7080ADB8D452492685F0B7C33FA06"/>
          </w:pPr>
          <w:r w:rsidRPr="00266844">
            <w:rPr>
              <w:rStyle w:val="Textodelmarcadordeposicin"/>
            </w:rPr>
            <w:t>Elija un elemento.</w:t>
          </w:r>
        </w:p>
      </w:docPartBody>
    </w:docPart>
    <w:docPart>
      <w:docPartPr>
        <w:name w:val="08AD85B1671649269FA8D370FE32A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EB456-462D-4E5C-9F10-19215C756410}"/>
      </w:docPartPr>
      <w:docPartBody>
        <w:p w:rsidR="00232B53" w:rsidRDefault="00AA0293" w:rsidP="00AA0293">
          <w:pPr>
            <w:pStyle w:val="08AD85B1671649269FA8D370FE32AD5E"/>
          </w:pPr>
          <w:r w:rsidRPr="00266844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01"/>
    <w:rsid w:val="000073AE"/>
    <w:rsid w:val="001A5046"/>
    <w:rsid w:val="00232B53"/>
    <w:rsid w:val="002D680A"/>
    <w:rsid w:val="003F0B32"/>
    <w:rsid w:val="003F606E"/>
    <w:rsid w:val="006D0F29"/>
    <w:rsid w:val="00736C51"/>
    <w:rsid w:val="00737AB3"/>
    <w:rsid w:val="007E5991"/>
    <w:rsid w:val="007F3AF1"/>
    <w:rsid w:val="009D4EC6"/>
    <w:rsid w:val="00A41B01"/>
    <w:rsid w:val="00AA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0293"/>
    <w:rPr>
      <w:color w:val="808080"/>
    </w:rPr>
  </w:style>
  <w:style w:type="paragraph" w:customStyle="1" w:styleId="DCE7080ADB8D452492685F0B7C33FA06">
    <w:name w:val="DCE7080ADB8D452492685F0B7C33FA06"/>
    <w:rsid w:val="00AA0293"/>
    <w:rPr>
      <w:rFonts w:ascii="Calibri" w:eastAsia="Calibri" w:hAnsi="Calibri" w:cs="Calibri"/>
    </w:rPr>
  </w:style>
  <w:style w:type="paragraph" w:customStyle="1" w:styleId="08AD85B1671649269FA8D370FE32AD5E">
    <w:name w:val="08AD85B1671649269FA8D370FE32AD5E"/>
    <w:rsid w:val="00AA0293"/>
    <w:rPr>
      <w:rFonts w:ascii="Calibri" w:eastAsia="Calibri" w:hAnsi="Calibri" w:cs="Calibri"/>
    </w:rPr>
  </w:style>
  <w:style w:type="paragraph" w:customStyle="1" w:styleId="55C455B204F5457BB489295D6D7FEFA71">
    <w:name w:val="55C455B204F5457BB489295D6D7FEFA71"/>
    <w:rsid w:val="00AA0293"/>
    <w:rPr>
      <w:rFonts w:ascii="Calibri" w:eastAsia="Calibri" w:hAnsi="Calibri" w:cs="Calibri"/>
    </w:rPr>
  </w:style>
  <w:style w:type="paragraph" w:customStyle="1" w:styleId="D212028CA1864E8396C6366A4584F6CC1">
    <w:name w:val="D212028CA1864E8396C6366A4584F6CC1"/>
    <w:rsid w:val="00AA0293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1S7a3QnLwXUhwIIvlncqwoBANg==">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</go:docsCustomData>
</go:gDocsCustomXmlDataStorage>
</file>

<file path=customXml/itemProps1.xml><?xml version="1.0" encoding="utf-8"?>
<ds:datastoreItem xmlns:ds="http://schemas.openxmlformats.org/officeDocument/2006/customXml" ds:itemID="{FC4149A4-0485-4E8E-A922-3AF62186E4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Antonia Rodríguez Valdez</dc:creator>
  <cp:lastModifiedBy>Rebeca González Polanco</cp:lastModifiedBy>
  <cp:revision>6</cp:revision>
  <dcterms:created xsi:type="dcterms:W3CDTF">2021-12-04T02:05:00Z</dcterms:created>
  <dcterms:modified xsi:type="dcterms:W3CDTF">2022-01-10T15:48:00Z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0x010100861B4A8E18F7E94980F27E93D2ED2B37</vt:lpwstr>
  </property>
</Properties>
</file>